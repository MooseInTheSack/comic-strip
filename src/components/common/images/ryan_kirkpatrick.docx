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87E" w:rsidRDefault="00AE4075" w:rsidP="0082287E">
      <w:pPr>
        <w:rPr>
          <w:ins w:id="0" w:author="Kirkpatrick, Tyler" w:date="2019-08-10T12:28:00Z"/>
        </w:rPr>
      </w:pPr>
      <w:ins w:id="1" w:author="Kirkpatrick, Tyler" w:date="2019-08-10T12:28:00Z">
        <w:r>
          <w:t>Name: Ryan Kirkpatrick</w:t>
        </w:r>
      </w:ins>
    </w:p>
    <w:p w:rsidR="00AE4075" w:rsidRDefault="00AE4075" w:rsidP="0082287E">
      <w:pPr>
        <w:rPr>
          <w:ins w:id="2" w:author="Kirkpatrick, Tyler" w:date="2019-08-10T12:28:00Z"/>
        </w:rPr>
      </w:pPr>
      <w:ins w:id="3" w:author="Kirkpatrick, Tyler" w:date="2019-08-10T12:28:00Z">
        <w:r>
          <w:t>Occupation: Professional Gamer</w:t>
        </w:r>
      </w:ins>
    </w:p>
    <w:p w:rsidR="00AE4075" w:rsidRDefault="00AE4075" w:rsidP="0082287E">
      <w:pPr>
        <w:rPr>
          <w:ins w:id="4" w:author="Kirkpatrick, Tyler" w:date="2019-08-10T12:27:00Z"/>
        </w:rPr>
      </w:pPr>
      <w:ins w:id="5" w:author="Kirkpatrick, Tyler" w:date="2019-08-10T12:28:00Z">
        <w:r>
          <w:t>Status: POWNING N00BZ</w:t>
        </w:r>
      </w:ins>
      <w:bookmarkStart w:id="6" w:name="_GoBack"/>
      <w:bookmarkEnd w:id="6"/>
    </w:p>
    <w:p w:rsidR="0082287E" w:rsidRPr="0082287E" w:rsidRDefault="0082287E" w:rsidP="0082287E"/>
    <w:sectPr w:rsidR="0082287E" w:rsidRPr="0082287E" w:rsidSect="001E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rkpatrick, Tyler">
    <w15:presenceInfo w15:providerId="AD" w15:userId="S::tkirkpatrick@smu.edu::e2dbb3aa-a9fe-4f24-86e5-36890aa1b5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7E"/>
    <w:rsid w:val="001E24B8"/>
    <w:rsid w:val="0082287E"/>
    <w:rsid w:val="00AE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37601"/>
  <w15:chartTrackingRefBased/>
  <w15:docId w15:val="{DC904E43-FB22-DE4E-818E-2EADBE2A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8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87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Kirkpatrick, Tyler</dc:creator>
  <cp:keywords/>
  <dc:description/>
  <cp:lastModifiedBy>Kirkpatrick, Tyler</cp:lastModifiedBy>
  <cp:revision>3</cp:revision>
  <dcterms:created xsi:type="dcterms:W3CDTF">2019-08-10T17:27:00Z</dcterms:created>
  <dcterms:modified xsi:type="dcterms:W3CDTF">2019-08-10T17:28:00Z</dcterms:modified>
</cp:coreProperties>
</file>